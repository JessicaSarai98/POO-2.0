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Antonio Cetzal Patrón</w:t>
      </w:r>
    </w:p>
    <w:p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B600E0" w:rsidRDefault="00B600E0" w:rsidP="005566E9">
      <w:pPr>
        <w:pStyle w:val="TtuloTDC"/>
        <w:rPr>
          <w:sz w:val="28"/>
          <w:szCs w:val="36"/>
        </w:rPr>
      </w:pPr>
    </w:p>
    <w:p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lang w:val="es-ES"/>
        </w:rPr>
        <w:id w:val="-2019221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:rsidR="00CF54E8" w:rsidRDefault="00CF54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E8" w:rsidRDefault="00CF54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E8" w:rsidRDefault="00CF54E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E8" w:rsidRDefault="00CF54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E8" w:rsidRDefault="00CF54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E8" w:rsidRDefault="00CF54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E8" w:rsidRDefault="00CF54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566E9" w:rsidRDefault="005566E9">
      <w:pPr>
        <w:rPr>
          <w:sz w:val="28"/>
          <w:szCs w:val="36"/>
        </w:rPr>
      </w:pPr>
    </w:p>
    <w:p w:rsidR="005566E9" w:rsidRPr="003A6035" w:rsidRDefault="005566E9">
      <w:pPr>
        <w:rPr>
          <w:b/>
          <w:sz w:val="36"/>
          <w:szCs w:val="36"/>
        </w:rPr>
      </w:pPr>
    </w:p>
    <w:p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  <w:bookmarkStart w:id="0" w:name="_GoBack"/>
      <w:bookmarkEnd w:id="0"/>
    </w:p>
    <w:p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1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1"/>
      <w:r w:rsidRPr="003A6035">
        <w:rPr>
          <w:rFonts w:cstheme="majorHAnsi"/>
          <w:b/>
          <w:sz w:val="36"/>
          <w:szCs w:val="36"/>
        </w:rPr>
        <w:t xml:space="preserve"> </w:t>
      </w:r>
    </w:p>
    <w:p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</w:t>
      </w:r>
      <w:r w:rsidRPr="00B600E0">
        <w:rPr>
          <w:rFonts w:asciiTheme="majorHAnsi" w:hAnsiTheme="majorHAnsi" w:cstheme="majorHAnsi"/>
          <w:sz w:val="24"/>
          <w:szCs w:val="24"/>
        </w:rPr>
        <w:t>s de un sistema de capacitación,</w:t>
      </w:r>
      <w:r w:rsidRPr="00B600E0">
        <w:rPr>
          <w:rFonts w:asciiTheme="majorHAnsi" w:hAnsiTheme="majorHAnsi" w:cstheme="majorHAnsi"/>
          <w:sz w:val="24"/>
          <w:szCs w:val="24"/>
        </w:rPr>
        <w:t xml:space="preserve"> en el que se planteará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:rsidR="003A6035" w:rsidRPr="003A6035" w:rsidRDefault="005566E9" w:rsidP="003A6035">
      <w:pPr>
        <w:pStyle w:val="Ttulo2"/>
        <w:rPr>
          <w:rFonts w:cstheme="majorHAnsi"/>
          <w:b/>
          <w:color w:val="auto"/>
        </w:rPr>
      </w:pPr>
      <w:bookmarkStart w:id="2" w:name="_Toc523697252"/>
      <w:r w:rsidRPr="003A6035">
        <w:rPr>
          <w:rFonts w:cstheme="majorHAnsi"/>
          <w:b/>
          <w:color w:val="auto"/>
        </w:rPr>
        <w:t>1.1 Propósito.</w:t>
      </w:r>
      <w:bookmarkEnd w:id="2"/>
    </w:p>
    <w:p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</w:t>
      </w:r>
      <w:r w:rsidRPr="00B600E0">
        <w:rPr>
          <w:rFonts w:asciiTheme="majorHAnsi" w:hAnsiTheme="majorHAnsi" w:cstheme="majorHAnsi"/>
          <w:sz w:val="24"/>
          <w:szCs w:val="24"/>
        </w:rPr>
        <w:t xml:space="preserve">programa que </w:t>
      </w:r>
      <w:r w:rsidRPr="00B600E0">
        <w:rPr>
          <w:rFonts w:asciiTheme="majorHAnsi" w:hAnsiTheme="majorHAnsi" w:cstheme="majorHAnsi"/>
          <w:sz w:val="24"/>
          <w:szCs w:val="24"/>
        </w:rPr>
        <w:t>ayude a capacitar a los nuevos empleados de una empresa</w:t>
      </w:r>
      <w:r w:rsidRPr="00B600E0">
        <w:rPr>
          <w:rFonts w:asciiTheme="majorHAnsi" w:hAnsiTheme="majorHAnsi" w:cstheme="majorHAnsi"/>
          <w:sz w:val="24"/>
          <w:szCs w:val="24"/>
        </w:rPr>
        <w:t xml:space="preserve"> para </w:t>
      </w:r>
      <w:r w:rsidRPr="00B600E0">
        <w:rPr>
          <w:rFonts w:asciiTheme="majorHAnsi" w:hAnsiTheme="majorHAnsi" w:cstheme="majorHAnsi"/>
          <w:sz w:val="24"/>
          <w:szCs w:val="24"/>
        </w:rPr>
        <w:t>distribuir conocimientos</w:t>
      </w:r>
      <w:r w:rsidRPr="00B600E0">
        <w:rPr>
          <w:rFonts w:asciiTheme="majorHAnsi" w:hAnsiTheme="majorHAnsi" w:cstheme="majorHAnsi"/>
          <w:sz w:val="24"/>
          <w:szCs w:val="24"/>
        </w:rPr>
        <w:t xml:space="preserve"> de 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:rsidR="003A6035" w:rsidRPr="003A6035" w:rsidRDefault="003A6035" w:rsidP="003A6035">
      <w:pPr>
        <w:pStyle w:val="Ttulo2"/>
        <w:rPr>
          <w:rFonts w:cstheme="majorHAnsi"/>
          <w:b/>
          <w:color w:val="auto"/>
        </w:rPr>
      </w:pPr>
      <w:bookmarkStart w:id="3" w:name="_Toc523697253"/>
      <w:r w:rsidRPr="003A6035">
        <w:rPr>
          <w:rFonts w:cstheme="majorHAnsi"/>
          <w:b/>
          <w:color w:val="auto"/>
        </w:rPr>
        <w:t>1.2</w:t>
      </w:r>
      <w:r w:rsidR="00C04299" w:rsidRPr="003A6035">
        <w:rPr>
          <w:rFonts w:cstheme="majorHAnsi"/>
          <w:b/>
          <w:color w:val="auto"/>
        </w:rPr>
        <w:t>.</w:t>
      </w:r>
      <w:bookmarkStart w:id="4" w:name="_Toc477085757"/>
      <w:r w:rsidRPr="003A6035">
        <w:rPr>
          <w:rFonts w:cstheme="majorHAnsi"/>
          <w:b/>
          <w:color w:val="auto"/>
        </w:rPr>
        <w:t xml:space="preserve"> </w:t>
      </w:r>
      <w:r w:rsidRPr="003A6035">
        <w:rPr>
          <w:rFonts w:cstheme="majorHAnsi"/>
          <w:b/>
          <w:color w:val="auto"/>
        </w:rPr>
        <w:t>Alcance</w:t>
      </w:r>
      <w:bookmarkEnd w:id="3"/>
      <w:bookmarkEnd w:id="4"/>
      <w:r w:rsidRPr="003A6035">
        <w:rPr>
          <w:rFonts w:cstheme="majorHAnsi"/>
          <w:b/>
          <w:color w:val="auto"/>
        </w:rPr>
        <w:t xml:space="preserve"> </w:t>
      </w:r>
    </w:p>
    <w:p w:rsidR="00B600E0" w:rsidRDefault="003A6035" w:rsidP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</w:t>
      </w:r>
      <w:r w:rsidRPr="00B600E0">
        <w:rPr>
          <w:rFonts w:asciiTheme="majorHAnsi" w:hAnsiTheme="majorHAnsi" w:cstheme="majorHAnsi"/>
          <w:sz w:val="24"/>
          <w:szCs w:val="24"/>
        </w:rPr>
        <w:t xml:space="preserve"> disposición el sistema de capacitación</w:t>
      </w:r>
      <w:r w:rsidRPr="00B600E0">
        <w:rPr>
          <w:rFonts w:asciiTheme="majorHAnsi" w:hAnsiTheme="majorHAnsi" w:cstheme="majorHAnsi"/>
          <w:sz w:val="24"/>
          <w:szCs w:val="24"/>
        </w:rPr>
        <w:t xml:space="preserve"> que se especifica en los siguientes apartados del documento, el sistema contiene varias ap</w:t>
      </w:r>
      <w:r w:rsidRPr="00B600E0">
        <w:rPr>
          <w:rFonts w:asciiTheme="majorHAnsi" w:hAnsiTheme="majorHAnsi" w:cstheme="majorHAnsi"/>
          <w:sz w:val="24"/>
          <w:szCs w:val="24"/>
        </w:rPr>
        <w:t>licaciones o módulos (administrador, empleado, quiz</w:t>
      </w:r>
      <w:r w:rsidRPr="00B600E0">
        <w:rPr>
          <w:rFonts w:asciiTheme="majorHAnsi" w:hAnsiTheme="majorHAnsi" w:cstheme="majorHAnsi"/>
          <w:sz w:val="24"/>
          <w:szCs w:val="24"/>
        </w:rPr>
        <w:t xml:space="preserve">, etc.) que podrán mejorar la agilidad del </w:t>
      </w:r>
      <w:r w:rsidRPr="00B600E0">
        <w:rPr>
          <w:rFonts w:asciiTheme="majorHAnsi" w:hAnsiTheme="majorHAnsi" w:cstheme="majorHAnsi"/>
          <w:sz w:val="24"/>
          <w:szCs w:val="24"/>
        </w:rPr>
        <w:t>empleado</w:t>
      </w:r>
      <w:r w:rsidRPr="00B600E0">
        <w:rPr>
          <w:rFonts w:asciiTheme="majorHAnsi" w:hAnsiTheme="majorHAnsi" w:cstheme="majorHAnsi"/>
          <w:sz w:val="24"/>
          <w:szCs w:val="24"/>
        </w:rPr>
        <w:t xml:space="preserve">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 xml:space="preserve">. Así como la facilidad de una posible mejora a futuro o la implementación, desarrollo e integración de un módulo que demande una necesidad.  </w:t>
      </w:r>
    </w:p>
    <w:p w:rsidR="00B600E0" w:rsidRDefault="00B600E0" w:rsidP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CF54E8" w:rsidRDefault="00CF54E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5" w:name="_Toc477085759"/>
      <w:bookmarkStart w:id="6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5"/>
      <w:bookmarkEnd w:id="6"/>
      <w:r w:rsidRPr="00E34A05">
        <w:rPr>
          <w:rFonts w:cstheme="majorHAnsi"/>
          <w:b/>
          <w:color w:val="auto"/>
        </w:rPr>
        <w:t xml:space="preserve"> </w:t>
      </w:r>
    </w:p>
    <w:p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" w:name="_Toc477085760"/>
      <w:bookmarkStart w:id="8" w:name="_Toc523697255"/>
      <w:r w:rsidRPr="00E34A05">
        <w:rPr>
          <w:rFonts w:cstheme="majorHAnsi"/>
          <w:b/>
          <w:color w:val="auto"/>
        </w:rPr>
        <w:t>2.1 Perspectiva del producto</w:t>
      </w:r>
      <w:bookmarkEnd w:id="7"/>
      <w:bookmarkEnd w:id="8"/>
      <w:r w:rsidRPr="00E34A05">
        <w:rPr>
          <w:rFonts w:cstheme="majorHAnsi"/>
          <w:b/>
          <w:color w:val="auto"/>
        </w:rPr>
        <w:t xml:space="preserve"> </w:t>
      </w:r>
    </w:p>
    <w:p w:rsidR="00B600E0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a cada usuario. En </w:t>
      </w:r>
      <w:r w:rsidR="000031AF"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 w:rsidR="000031AF">
        <w:rPr>
          <w:rFonts w:asciiTheme="majorHAnsi" w:hAnsiTheme="majorHAnsi" w:cstheme="majorHAnsi"/>
          <w:sz w:val="24"/>
          <w:szCs w:val="24"/>
        </w:rPr>
        <w:t xml:space="preserve"> tareas de</w:t>
      </w:r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031AF" w:rsidRPr="000031AF">
        <w:rPr>
          <w:rFonts w:asciiTheme="majorHAnsi" w:hAnsiTheme="majorHAnsi" w:cstheme="majorHAnsi"/>
          <w:sz w:val="24"/>
          <w:szCs w:val="24"/>
        </w:rPr>
        <w:t>agrega</w:t>
      </w:r>
      <w:r w:rsidR="000031AF">
        <w:rPr>
          <w:rFonts w:asciiTheme="majorHAnsi" w:hAnsiTheme="majorHAnsi" w:cstheme="majorHAnsi"/>
          <w:sz w:val="24"/>
          <w:szCs w:val="24"/>
        </w:rPr>
        <w:t>r</w:t>
      </w:r>
      <w:r w:rsidR="000031AF" w:rsidRPr="000031AF">
        <w:rPr>
          <w:rFonts w:asciiTheme="majorHAnsi" w:hAnsiTheme="majorHAnsi" w:cstheme="majorHAnsi"/>
          <w:sz w:val="24"/>
          <w:szCs w:val="24"/>
        </w:rPr>
        <w:t xml:space="preserve">, </w:t>
      </w:r>
      <w:r w:rsidR="000031AF" w:rsidRPr="000031AF">
        <w:rPr>
          <w:rFonts w:asciiTheme="majorHAnsi" w:hAnsiTheme="majorHAnsi" w:cstheme="majorHAnsi"/>
          <w:sz w:val="24"/>
          <w:szCs w:val="24"/>
        </w:rPr>
        <w:t>eliminar, modificar y consultar los usuarios y sus avanc</w:t>
      </w:r>
      <w:r w:rsidR="000031AF">
        <w:rPr>
          <w:rFonts w:asciiTheme="majorHAnsi" w:hAnsiTheme="majorHAnsi" w:cstheme="majorHAnsi"/>
          <w:sz w:val="24"/>
          <w:szCs w:val="24"/>
        </w:rPr>
        <w:t>es respectivos. También podrá agregar un</w:t>
      </w:r>
      <w:r w:rsidR="000031AF" w:rsidRPr="000031AF">
        <w:rPr>
          <w:rFonts w:asciiTheme="majorHAnsi" w:hAnsiTheme="majorHAnsi" w:cstheme="majorHAnsi"/>
          <w:sz w:val="24"/>
          <w:szCs w:val="24"/>
        </w:rPr>
        <w:t xml:space="preserve"> quiz y hacer sus modificaciones.</w:t>
      </w:r>
      <w:r w:rsidR="000031AF">
        <w:rPr>
          <w:sz w:val="28"/>
        </w:rPr>
        <w:t xml:space="preserve"> 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  <w:r w:rsidR="000031AF">
        <w:rPr>
          <w:rFonts w:asciiTheme="majorHAnsi" w:hAnsiTheme="majorHAnsi" w:cstheme="majorHAnsi"/>
          <w:sz w:val="24"/>
          <w:szCs w:val="24"/>
        </w:rPr>
        <w:t xml:space="preserve">En empleado, se realizan las tareas de capacitación y realizar quiz, todo </w:t>
      </w:r>
      <w:r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9" w:name="_Toc477085761"/>
      <w:bookmarkStart w:id="10" w:name="_Toc523697256"/>
      <w:r w:rsidRPr="00E34A05">
        <w:rPr>
          <w:rFonts w:cstheme="majorHAnsi"/>
          <w:b/>
          <w:color w:val="auto"/>
        </w:rPr>
        <w:t>2.2 Funcionalidad del producto</w:t>
      </w:r>
      <w:bookmarkEnd w:id="9"/>
      <w:bookmarkEnd w:id="10"/>
    </w:p>
    <w:p w:rsidR="00B600E0" w:rsidRPr="00E34A05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usuario del sistema con respecto a </w:t>
      </w:r>
      <w:r w:rsidR="001B4C0E">
        <w:rPr>
          <w:rFonts w:asciiTheme="majorHAnsi" w:hAnsiTheme="majorHAnsi" w:cstheme="majorHAnsi"/>
          <w:sz w:val="24"/>
          <w:szCs w:val="24"/>
        </w:rPr>
        <w:t>realización de la capacitación y a la elaboración de los quiz.</w:t>
      </w:r>
      <w:r w:rsidRPr="00E34A05">
        <w:rPr>
          <w:rFonts w:asciiTheme="majorHAnsi" w:hAnsiTheme="majorHAnsi" w:cstheme="majorHAnsi"/>
          <w:sz w:val="24"/>
          <w:szCs w:val="24"/>
        </w:rPr>
        <w:t xml:space="preserve"> Estará protegido con contraseña, restringiendo el acceso a los usuarios no privilegiados, con el fin de que estos no puedan manipular datos valiosos para la empresa,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 Se tendrá opciones respecto a la elaboración de los quiz,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 w:rsidR="001B4C0E">
        <w:rPr>
          <w:rFonts w:asciiTheme="majorHAnsi" w:hAnsiTheme="majorHAnsi" w:cstheme="majorHAnsi"/>
          <w:sz w:val="24"/>
          <w:szCs w:val="24"/>
        </w:rPr>
        <w:t>su creación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r w:rsidR="001B4C0E">
        <w:rPr>
          <w:rFonts w:asciiTheme="majorHAnsi" w:hAnsiTheme="majorHAnsi" w:cstheme="majorHAnsi"/>
          <w:sz w:val="24"/>
          <w:szCs w:val="24"/>
        </w:rPr>
        <w:t>hora de inicio y fin, número máximo e intentos, la manera de mostrar las preguntas y respuestas, de esta última se elegirá entre 3 tipos de respuesta,</w:t>
      </w:r>
      <w:r w:rsidR="001B4C0E" w:rsidRPr="001B4C0E">
        <w:rPr>
          <w:sz w:val="28"/>
        </w:rPr>
        <w:t xml:space="preserve"> </w:t>
      </w:r>
      <w:r w:rsidR="001B4C0E" w:rsidRPr="001B4C0E">
        <w:rPr>
          <w:sz w:val="24"/>
        </w:rPr>
        <w:t>opción múltiple con diferentes respuestas correctas, opción múltiple con respuesta única y respuesta abierta.</w:t>
      </w:r>
      <w:r w:rsidR="001B4C0E" w:rsidRPr="001B4C0E">
        <w:rPr>
          <w:rFonts w:asciiTheme="majorHAnsi" w:hAnsiTheme="majorHAnsi" w:cstheme="majorHAnsi"/>
          <w:szCs w:val="24"/>
        </w:rPr>
        <w:t xml:space="preserve"> </w:t>
      </w:r>
      <w:r w:rsidRPr="001B4C0E">
        <w:rPr>
          <w:rFonts w:asciiTheme="majorHAnsi" w:hAnsiTheme="majorHAnsi" w:cstheme="majorHAnsi"/>
          <w:szCs w:val="24"/>
        </w:rPr>
        <w:t xml:space="preserve"> </w:t>
      </w:r>
    </w:p>
    <w:p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1" w:name="_Toc477085762"/>
      <w:bookmarkStart w:id="12" w:name="_Toc523697257"/>
      <w:r w:rsidRPr="000031AF">
        <w:rPr>
          <w:rFonts w:cstheme="majorHAnsi"/>
          <w:b/>
          <w:color w:val="auto"/>
        </w:rPr>
        <w:t>2.3 Restricciones</w:t>
      </w:r>
      <w:bookmarkEnd w:id="11"/>
      <w:bookmarkEnd w:id="12"/>
      <w:r w:rsidRPr="000031AF">
        <w:rPr>
          <w:rFonts w:cstheme="majorHAnsi"/>
          <w:b/>
          <w:color w:val="auto"/>
        </w:rPr>
        <w:t xml:space="preserve"> </w:t>
      </w:r>
    </w:p>
    <w:p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:rsidR="00B600E0" w:rsidRPr="00B600E0" w:rsidRDefault="00B600E0" w:rsidP="00B600E0"/>
    <w:p w:rsidR="00351CE5" w:rsidRDefault="00351CE5" w:rsidP="00CC6CB8">
      <w:pPr>
        <w:jc w:val="center"/>
        <w:rPr>
          <w:sz w:val="28"/>
        </w:rPr>
      </w:pPr>
    </w:p>
    <w:p w:rsidR="001425AF" w:rsidRDefault="001425AF">
      <w:pPr>
        <w:rPr>
          <w:sz w:val="28"/>
        </w:rPr>
      </w:pPr>
      <w:r>
        <w:rPr>
          <w:sz w:val="28"/>
        </w:rPr>
        <w:br w:type="page"/>
      </w:r>
    </w:p>
    <w:p w:rsidR="001425AF" w:rsidRPr="00B26621" w:rsidRDefault="001425AF" w:rsidP="001425AF">
      <w:pPr>
        <w:pStyle w:val="Ttulo1"/>
        <w:rPr>
          <w:rFonts w:ascii="Century Gothic" w:hAnsi="Century Gothic"/>
          <w:b/>
          <w:color w:val="auto"/>
        </w:rPr>
      </w:pPr>
      <w:bookmarkStart w:id="13" w:name="_Toc477085763"/>
      <w:bookmarkStart w:id="14" w:name="_Toc523697258"/>
      <w:r w:rsidRPr="00B26621">
        <w:rPr>
          <w:rFonts w:ascii="Century Gothic" w:hAnsi="Century Gothic"/>
          <w:b/>
          <w:color w:val="auto"/>
        </w:rPr>
        <w:lastRenderedPageBreak/>
        <w:t>3.- Requisitos específicos</w:t>
      </w:r>
      <w:bookmarkEnd w:id="13"/>
      <w:bookmarkEnd w:id="14"/>
      <w:r w:rsidRPr="00B26621">
        <w:rPr>
          <w:rFonts w:ascii="Century Gothic" w:hAnsi="Century Gothic"/>
          <w:b/>
          <w:color w:val="auto"/>
        </w:rPr>
        <w:t xml:space="preserve"> </w:t>
      </w:r>
    </w:p>
    <w:p w:rsidR="001425AF" w:rsidRDefault="001425AF" w:rsidP="001425AF">
      <w:pPr>
        <w:ind w:firstLine="708"/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:rsidR="001425AF" w:rsidRPr="00B26621" w:rsidRDefault="001425AF" w:rsidP="001425AF">
      <w:pPr>
        <w:pStyle w:val="Prrafodelista"/>
        <w:numPr>
          <w:ilvl w:val="0"/>
          <w:numId w:val="1"/>
        </w:num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Módulo de usuario:</w:t>
      </w:r>
    </w:p>
    <w:p w:rsidR="001425AF" w:rsidRDefault="001425AF" w:rsidP="001425AF">
      <w:pPr>
        <w:pStyle w:val="Prrafodelista"/>
        <w:numPr>
          <w:ilvl w:val="1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RF 1:</w:t>
      </w:r>
      <w:r w:rsidRPr="00B26621">
        <w:rPr>
          <w:rFonts w:ascii="Century Gothic" w:hAnsi="Century Gothic" w:cs="Times New Roman"/>
          <w:sz w:val="24"/>
          <w:szCs w:val="24"/>
        </w:rPr>
        <w:t xml:space="preserve"> El sistema permitirá identificar a los us</w:t>
      </w:r>
      <w:r>
        <w:rPr>
          <w:rFonts w:ascii="Century Gothic" w:hAnsi="Century Gothic" w:cs="Times New Roman"/>
          <w:sz w:val="24"/>
          <w:szCs w:val="24"/>
        </w:rPr>
        <w:t>uarios (administrador o empleado</w:t>
      </w:r>
      <w:r w:rsidRPr="00B26621">
        <w:rPr>
          <w:rFonts w:ascii="Century Gothic" w:hAnsi="Century Gothic" w:cs="Times New Roman"/>
          <w:sz w:val="24"/>
          <w:szCs w:val="24"/>
        </w:rPr>
        <w:t xml:space="preserve">) del sistema por medio de un nombre de usuario y su contraseña. </w:t>
      </w:r>
    </w:p>
    <w:p w:rsidR="001425AF" w:rsidRPr="001425AF" w:rsidRDefault="001425AF" w:rsidP="001425AF">
      <w:pPr>
        <w:pStyle w:val="Prrafodelista"/>
        <w:ind w:left="1788"/>
        <w:jc w:val="both"/>
        <w:rPr>
          <w:rFonts w:ascii="Century Gothic" w:hAnsi="Century Gothic" w:cs="Times New Roman"/>
          <w:sz w:val="24"/>
          <w:szCs w:val="24"/>
        </w:rPr>
      </w:pPr>
    </w:p>
    <w:p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:rsidR="00A934B8" w:rsidRPr="00B721D6" w:rsidRDefault="00EE2FFE" w:rsidP="001425AF">
      <w:pPr>
        <w:pStyle w:val="Prrafodelista"/>
        <w:numPr>
          <w:ilvl w:val="1"/>
          <w:numId w:val="1"/>
        </w:numPr>
        <w:rPr>
          <w:rFonts w:ascii="Calibri" w:hAnsi="Calibri" w:cs="Calibri"/>
          <w:sz w:val="28"/>
        </w:rPr>
      </w:pPr>
      <w:r w:rsidRPr="00024B39">
        <w:rPr>
          <w:rFonts w:ascii="Calibri" w:hAnsi="Calibri" w:cs="Calibri"/>
          <w:b/>
          <w:sz w:val="28"/>
        </w:rPr>
        <w:t>RF 1</w:t>
      </w:r>
      <w:r>
        <w:rPr>
          <w:rFonts w:ascii="Calibri" w:hAnsi="Calibri" w:cs="Calibri"/>
          <w:sz w:val="28"/>
        </w:rPr>
        <w:t>:</w:t>
      </w:r>
      <w:r w:rsidR="00B721D6">
        <w:rPr>
          <w:rFonts w:ascii="Calibri" w:hAnsi="Calibri" w:cs="Calibri"/>
          <w:sz w:val="28"/>
        </w:rPr>
        <w:t xml:space="preserve"> 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 w:rsidR="00B721D6">
        <w:rPr>
          <w:rFonts w:ascii="Calibri" w:hAnsi="Calibri" w:cs="Calibri"/>
          <w:sz w:val="28"/>
        </w:rPr>
        <w:t>ntro del sistema.</w:t>
      </w:r>
    </w:p>
    <w:p w:rsidR="00CE4BB8" w:rsidRPr="00024B39" w:rsidRDefault="00024B39" w:rsidP="009924DC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Pr="00024B39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>, debe contar con 5</w:t>
      </w:r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:rsidR="00CE4BB8" w:rsidRDefault="00CE4BB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 usuario</w:t>
      </w:r>
    </w:p>
    <w:p w:rsidR="00CE4BB8" w:rsidRDefault="00CE4BB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E</w:t>
      </w:r>
      <w:r w:rsidR="00AD5432">
        <w:rPr>
          <w:sz w:val="28"/>
        </w:rPr>
        <w:t>liminar usuario</w:t>
      </w:r>
    </w:p>
    <w:p w:rsidR="00CE4BB8" w:rsidRDefault="00CE4BB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</w:t>
      </w:r>
      <w:r w:rsidR="00AD5432">
        <w:rPr>
          <w:sz w:val="28"/>
        </w:rPr>
        <w:t>odificar</w:t>
      </w:r>
      <w:r>
        <w:rPr>
          <w:sz w:val="28"/>
        </w:rPr>
        <w:t xml:space="preserve"> datos</w:t>
      </w:r>
    </w:p>
    <w:p w:rsidR="00292AAD" w:rsidRDefault="00C80A0A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Consultar resultados</w:t>
      </w:r>
      <w:r w:rsidR="00CE588C" w:rsidRPr="00CC6CB8">
        <w:rPr>
          <w:sz w:val="28"/>
        </w:rPr>
        <w:t>.</w:t>
      </w:r>
    </w:p>
    <w:p w:rsidR="0082708E" w:rsidRPr="00B721D6" w:rsidRDefault="0082708E" w:rsidP="001425AF">
      <w:pPr>
        <w:pStyle w:val="Prrafodelista"/>
        <w:numPr>
          <w:ilvl w:val="3"/>
          <w:numId w:val="1"/>
        </w:numPr>
        <w:rPr>
          <w:sz w:val="28"/>
        </w:rPr>
      </w:pPr>
      <w:r w:rsidRPr="00B721D6">
        <w:rPr>
          <w:sz w:val="28"/>
        </w:rPr>
        <w:t>Agregar quiz.</w:t>
      </w:r>
    </w:p>
    <w:p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3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podrá agregar</w:t>
      </w:r>
      <w:r w:rsidR="00CE588C">
        <w:rPr>
          <w:sz w:val="28"/>
        </w:rPr>
        <w:t xml:space="preserve"> un nuevo </w:t>
      </w:r>
      <w:r w:rsidR="00292AAD">
        <w:rPr>
          <w:sz w:val="28"/>
        </w:rPr>
        <w:t xml:space="preserve">usuario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:rsidR="00AD5432" w:rsidRDefault="00AD5432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Nombre</w:t>
      </w:r>
      <w:r w:rsidR="00166C08">
        <w:rPr>
          <w:sz w:val="28"/>
        </w:rPr>
        <w:t xml:space="preserve"> </w:t>
      </w:r>
    </w:p>
    <w:p w:rsidR="00292AAD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4</w:t>
      </w:r>
      <w:r>
        <w:rPr>
          <w:sz w:val="28"/>
        </w:rPr>
        <w:t xml:space="preserve">: </w:t>
      </w:r>
      <w:r w:rsidR="00DE3AA1">
        <w:rPr>
          <w:sz w:val="28"/>
        </w:rPr>
        <w:t>El administrador</w:t>
      </w:r>
      <w:r w:rsidR="00AD5432">
        <w:rPr>
          <w:sz w:val="28"/>
        </w:rPr>
        <w:t xml:space="preserve"> podrá eliminar</w:t>
      </w:r>
      <w:r w:rsidR="00C80A0A">
        <w:rPr>
          <w:sz w:val="28"/>
        </w:rPr>
        <w:t xml:space="preserve"> usuario</w:t>
      </w:r>
      <w:r w:rsidR="00CE700F">
        <w:rPr>
          <w:sz w:val="28"/>
        </w:rPr>
        <w:t xml:space="preserve"> </w:t>
      </w:r>
      <w:r w:rsidR="00D4394F">
        <w:rPr>
          <w:sz w:val="28"/>
        </w:rPr>
        <w:t xml:space="preserve">o consultar resultados </w:t>
      </w:r>
      <w:r w:rsidR="00AD5432">
        <w:rPr>
          <w:sz w:val="28"/>
        </w:rPr>
        <w:t>al solicitar el siguiente</w:t>
      </w:r>
      <w:r w:rsidR="00F14623">
        <w:rPr>
          <w:sz w:val="28"/>
        </w:rPr>
        <w:t xml:space="preserve"> dato</w:t>
      </w:r>
      <w:r w:rsidR="00AD5432">
        <w:rPr>
          <w:sz w:val="28"/>
        </w:rPr>
        <w:t>:</w:t>
      </w:r>
    </w:p>
    <w:p w:rsidR="00AD5432" w:rsidRDefault="00AD5432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:rsidR="00024B39" w:rsidRDefault="00024B39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Nombre del empleado</w:t>
      </w:r>
    </w:p>
    <w:p w:rsidR="001D3A27" w:rsidRPr="004A280E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5</w:t>
      </w:r>
      <w:r>
        <w:rPr>
          <w:sz w:val="28"/>
        </w:rPr>
        <w:t>:</w:t>
      </w:r>
      <w:r w:rsidR="001D3A27">
        <w:rPr>
          <w:sz w:val="28"/>
        </w:rPr>
        <w:t xml:space="preserve"> Los datos que se podrán modificar</w:t>
      </w:r>
      <w:r w:rsidR="004A280E">
        <w:rPr>
          <w:sz w:val="28"/>
        </w:rPr>
        <w:t xml:space="preserve"> referente al</w:t>
      </w:r>
      <w:r w:rsidR="004A280E" w:rsidRPr="004A280E">
        <w:rPr>
          <w:sz w:val="28"/>
        </w:rPr>
        <w:t xml:space="preserve"> empleado</w:t>
      </w:r>
      <w:r w:rsidR="001D3A27" w:rsidRPr="004A280E">
        <w:rPr>
          <w:sz w:val="28"/>
        </w:rPr>
        <w:t xml:space="preserve"> son los siguientes:</w:t>
      </w:r>
    </w:p>
    <w:p w:rsidR="001D3A27" w:rsidRDefault="00024B39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:rsidR="00C80A0A" w:rsidRDefault="001D3A27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Nombre</w:t>
      </w:r>
      <w:r w:rsidR="00C80A0A">
        <w:rPr>
          <w:sz w:val="28"/>
        </w:rPr>
        <w:t xml:space="preserve"> </w:t>
      </w:r>
    </w:p>
    <w:p w:rsidR="0082708E" w:rsidRPr="004A280E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6</w:t>
      </w:r>
      <w:r>
        <w:rPr>
          <w:sz w:val="28"/>
        </w:rPr>
        <w:t>:</w:t>
      </w:r>
      <w:r w:rsidR="0082708E" w:rsidRPr="004A280E">
        <w:rPr>
          <w:sz w:val="28"/>
        </w:rPr>
        <w:t xml:space="preserve"> </w:t>
      </w:r>
      <w:r w:rsidR="00DB5F82" w:rsidRPr="004A280E">
        <w:rPr>
          <w:sz w:val="28"/>
        </w:rPr>
        <w:t>El administrador podrá agregar un nuevo quiz al solicitar los siguientes datos:</w:t>
      </w:r>
    </w:p>
    <w:p w:rsidR="00DB5F82" w:rsidRPr="004A280E" w:rsidRDefault="004A280E" w:rsidP="001425AF">
      <w:pPr>
        <w:pStyle w:val="Prrafodelista"/>
        <w:numPr>
          <w:ilvl w:val="3"/>
          <w:numId w:val="1"/>
        </w:numPr>
        <w:rPr>
          <w:sz w:val="28"/>
        </w:rPr>
      </w:pPr>
      <w:r w:rsidRPr="004A280E">
        <w:rPr>
          <w:sz w:val="28"/>
        </w:rPr>
        <w:t xml:space="preserve">Proporcionar </w:t>
      </w:r>
      <w:r w:rsidR="0034031F" w:rsidRPr="004A280E">
        <w:rPr>
          <w:sz w:val="28"/>
        </w:rPr>
        <w:t>la pregunta</w:t>
      </w:r>
      <w:r>
        <w:rPr>
          <w:sz w:val="28"/>
        </w:rPr>
        <w:t xml:space="preserve"> </w:t>
      </w:r>
    </w:p>
    <w:p w:rsidR="00DB5F82" w:rsidRPr="004A280E" w:rsidRDefault="004A280E" w:rsidP="001425AF">
      <w:pPr>
        <w:pStyle w:val="Prrafodelista"/>
        <w:numPr>
          <w:ilvl w:val="3"/>
          <w:numId w:val="1"/>
        </w:numPr>
        <w:rPr>
          <w:sz w:val="28"/>
        </w:rPr>
      </w:pPr>
      <w:r w:rsidRPr="004A280E">
        <w:rPr>
          <w:sz w:val="28"/>
        </w:rPr>
        <w:lastRenderedPageBreak/>
        <w:t>Proporcionar</w:t>
      </w:r>
      <w:r w:rsidR="00DB5F82" w:rsidRPr="004A280E">
        <w:rPr>
          <w:sz w:val="28"/>
        </w:rPr>
        <w:t xml:space="preserve"> opciones de respuesta para esa pregunta</w:t>
      </w:r>
    </w:p>
    <w:p w:rsidR="00DB5F82" w:rsidRDefault="00681570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P</w:t>
      </w:r>
      <w:r w:rsidR="00DB5F82" w:rsidRPr="004A280E">
        <w:rPr>
          <w:sz w:val="28"/>
        </w:rPr>
        <w:t>untuación respectiva</w:t>
      </w:r>
      <w:r>
        <w:rPr>
          <w:sz w:val="28"/>
        </w:rPr>
        <w:t>, por evaluación o pregunta</w:t>
      </w:r>
      <w:r w:rsidR="004A280E" w:rsidRPr="004A280E">
        <w:rPr>
          <w:sz w:val="28"/>
        </w:rPr>
        <w:t>.</w:t>
      </w:r>
    </w:p>
    <w:p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:rsidR="00DB5F82" w:rsidRPr="004A280E" w:rsidRDefault="00681570" w:rsidP="001425AF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RF 1:</w:t>
      </w:r>
      <w:r>
        <w:rPr>
          <w:sz w:val="28"/>
        </w:rPr>
        <w:t xml:space="preserve"> El sistema permitirá hacer las siguientes </w:t>
      </w:r>
      <w:r w:rsidR="00DB5F82" w:rsidRPr="004A280E">
        <w:rPr>
          <w:sz w:val="28"/>
        </w:rPr>
        <w:t xml:space="preserve">modificaciones </w:t>
      </w:r>
      <w:r>
        <w:rPr>
          <w:sz w:val="28"/>
        </w:rPr>
        <w:t>respecto al quiz:</w:t>
      </w:r>
    </w:p>
    <w:p w:rsidR="004A280E" w:rsidRPr="004A280E" w:rsidRDefault="00DB5F82" w:rsidP="001425AF">
      <w:pPr>
        <w:pStyle w:val="Prrafodelista"/>
        <w:numPr>
          <w:ilvl w:val="3"/>
          <w:numId w:val="1"/>
        </w:numPr>
        <w:rPr>
          <w:sz w:val="28"/>
        </w:rPr>
      </w:pPr>
      <w:r w:rsidRPr="004A280E">
        <w:rPr>
          <w:sz w:val="28"/>
        </w:rPr>
        <w:t xml:space="preserve">Opciones de respuesta: </w:t>
      </w:r>
      <w:r w:rsidR="004A280E" w:rsidRPr="004A280E">
        <w:rPr>
          <w:sz w:val="28"/>
        </w:rPr>
        <w:t>opción múltiple con diferentes respuestas correctas, opción múltiple con respuesta única y respuesta abierta.</w:t>
      </w:r>
    </w:p>
    <w:p w:rsidR="00DB5F82" w:rsidRPr="004A280E" w:rsidRDefault="004A280E" w:rsidP="001425AF">
      <w:pPr>
        <w:pStyle w:val="Prrafodelista"/>
        <w:numPr>
          <w:ilvl w:val="3"/>
          <w:numId w:val="1"/>
        </w:numPr>
        <w:rPr>
          <w:sz w:val="28"/>
        </w:rPr>
      </w:pPr>
      <w:r w:rsidRPr="004A280E">
        <w:rPr>
          <w:sz w:val="28"/>
        </w:rPr>
        <w:t xml:space="preserve">La manera de como mostrar la respuesta, si desea que sean mostradas </w:t>
      </w:r>
      <w:r w:rsidR="00DB5F82" w:rsidRPr="004A280E">
        <w:rPr>
          <w:sz w:val="28"/>
        </w:rPr>
        <w:t>en orden o de manera aleatoria.</w:t>
      </w:r>
    </w:p>
    <w:p w:rsidR="00DB5F82" w:rsidRPr="004A280E" w:rsidRDefault="00DB5F82" w:rsidP="001425AF">
      <w:pPr>
        <w:pStyle w:val="Prrafodelista"/>
        <w:numPr>
          <w:ilvl w:val="3"/>
          <w:numId w:val="1"/>
        </w:numPr>
        <w:rPr>
          <w:sz w:val="28"/>
        </w:rPr>
      </w:pPr>
      <w:r w:rsidRPr="004A280E">
        <w:rPr>
          <w:sz w:val="28"/>
        </w:rPr>
        <w:t>Cantidad de preguntas que serán mostradas.</w:t>
      </w:r>
    </w:p>
    <w:p w:rsidR="00DB5F82" w:rsidRPr="004A280E" w:rsidRDefault="0034031F" w:rsidP="001425AF">
      <w:pPr>
        <w:pStyle w:val="Prrafodelista"/>
        <w:numPr>
          <w:ilvl w:val="3"/>
          <w:numId w:val="1"/>
        </w:numPr>
        <w:rPr>
          <w:sz w:val="28"/>
        </w:rPr>
      </w:pPr>
      <w:r w:rsidRPr="004A280E">
        <w:rPr>
          <w:sz w:val="28"/>
        </w:rPr>
        <w:t>Número máximo de intentos por quiz</w:t>
      </w:r>
    </w:p>
    <w:p w:rsidR="00DB5F82" w:rsidRPr="004A280E" w:rsidRDefault="00DB5F82" w:rsidP="001425AF">
      <w:pPr>
        <w:pStyle w:val="Prrafodelista"/>
        <w:numPr>
          <w:ilvl w:val="3"/>
          <w:numId w:val="1"/>
        </w:numPr>
        <w:rPr>
          <w:sz w:val="28"/>
        </w:rPr>
      </w:pPr>
      <w:r w:rsidRPr="004A280E">
        <w:rPr>
          <w:sz w:val="28"/>
        </w:rPr>
        <w:t>Fecha límite para ese quiz</w:t>
      </w:r>
    </w:p>
    <w:p w:rsidR="00DB5F82" w:rsidRDefault="00DB5F82" w:rsidP="001425AF">
      <w:pPr>
        <w:pStyle w:val="Prrafodelista"/>
        <w:numPr>
          <w:ilvl w:val="3"/>
          <w:numId w:val="1"/>
        </w:numPr>
        <w:rPr>
          <w:sz w:val="28"/>
        </w:rPr>
      </w:pPr>
      <w:r w:rsidRPr="004A280E">
        <w:rPr>
          <w:sz w:val="28"/>
        </w:rPr>
        <w:t>Tiempo máximo para ese quiz o por cada pregunta</w:t>
      </w:r>
    </w:p>
    <w:p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:rsidR="00681570" w:rsidRDefault="00681570" w:rsidP="00681570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RF 1</w:t>
      </w:r>
      <w:r>
        <w:rPr>
          <w:sz w:val="28"/>
        </w:rPr>
        <w:t>: El sistema proporcionará una opción de cambiar contraseña.</w:t>
      </w:r>
    </w:p>
    <w:p w:rsidR="00681570" w:rsidRDefault="00681570" w:rsidP="00681570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RF 2</w:t>
      </w:r>
      <w:r w:rsidRPr="00681570">
        <w:rPr>
          <w:b/>
          <w:sz w:val="28"/>
        </w:rPr>
        <w:t>:</w:t>
      </w:r>
      <w:r>
        <w:rPr>
          <w:sz w:val="28"/>
        </w:rPr>
        <w:t xml:space="preserve"> El empleado debe poder seleccionar entre los siguientes componentes:</w:t>
      </w:r>
    </w:p>
    <w:p w:rsidR="00681570" w:rsidRDefault="00681570" w:rsidP="0068157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Capacitación</w:t>
      </w:r>
    </w:p>
    <w:p w:rsidR="00681570" w:rsidRDefault="00681570" w:rsidP="00681570">
      <w:pPr>
        <w:pStyle w:val="Prrafodelista"/>
        <w:numPr>
          <w:ilvl w:val="3"/>
          <w:numId w:val="1"/>
        </w:numPr>
        <w:rPr>
          <w:b/>
          <w:sz w:val="28"/>
        </w:rPr>
      </w:pPr>
      <w:r>
        <w:rPr>
          <w:sz w:val="28"/>
        </w:rPr>
        <w:t>Quiz.</w:t>
      </w:r>
      <w:r>
        <w:rPr>
          <w:b/>
          <w:sz w:val="28"/>
        </w:rPr>
        <w:t xml:space="preserve"> </w:t>
      </w:r>
      <w:r>
        <w:rPr>
          <w:b/>
          <w:sz w:val="28"/>
        </w:rPr>
        <w:br w:type="page"/>
      </w:r>
    </w:p>
    <w:p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lastRenderedPageBreak/>
        <w:t>Requerimientos n</w:t>
      </w:r>
      <w:r w:rsidR="00A001C0" w:rsidRPr="00681570">
        <w:rPr>
          <w:b/>
          <w:sz w:val="28"/>
        </w:rPr>
        <w:t>o funcionales:</w:t>
      </w:r>
    </w:p>
    <w:p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:rsidR="0034031F" w:rsidRPr="0097060A" w:rsidRDefault="00A001C0" w:rsidP="0097060A">
      <w:pPr>
        <w:pStyle w:val="Prrafodelista"/>
        <w:numPr>
          <w:ilvl w:val="1"/>
          <w:numId w:val="1"/>
        </w:numPr>
        <w:rPr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>Los permisos de acceso al sistema podrán ser cambiados solamente por el administrador</w:t>
      </w:r>
      <w:r w:rsidR="00DE3AA1" w:rsidRPr="0097060A">
        <w:rPr>
          <w:sz w:val="28"/>
        </w:rPr>
        <w:t>.</w:t>
      </w:r>
    </w:p>
    <w:p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:rsidR="008829E4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 sean informativos y orientados a usuario final.</w:t>
      </w:r>
    </w:p>
    <w:p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2</w:t>
      </w:r>
      <w:r w:rsidR="0034031F" w:rsidRPr="0097060A">
        <w:rPr>
          <w:sz w:val="28"/>
        </w:rPr>
        <w:t xml:space="preserve">: En caso de olvidar una contraseña el sistema deberá poder </w:t>
      </w:r>
      <w:r>
        <w:rPr>
          <w:sz w:val="28"/>
        </w:rPr>
        <w:t>hacer el cambio por</w:t>
      </w:r>
      <w:r w:rsidR="0034031F" w:rsidRPr="0097060A">
        <w:rPr>
          <w:sz w:val="28"/>
        </w:rPr>
        <w:t xml:space="preserve"> una nueva</w:t>
      </w:r>
      <w:r>
        <w:rPr>
          <w:sz w:val="28"/>
        </w:rPr>
        <w:t>.</w:t>
      </w:r>
    </w:p>
    <w:p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3:</w:t>
      </w:r>
      <w:r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:rsidR="004C686B" w:rsidRPr="004C686B" w:rsidRDefault="00771E4A" w:rsidP="00771E4A">
      <w:pPr>
        <w:pStyle w:val="Prrafodelista"/>
        <w:numPr>
          <w:ilvl w:val="1"/>
          <w:numId w:val="1"/>
        </w:numPr>
        <w:rPr>
          <w:sz w:val="28"/>
        </w:rPr>
      </w:pPr>
      <w:r w:rsidRPr="00771E4A">
        <w:rPr>
          <w:b/>
          <w:sz w:val="28"/>
        </w:rPr>
        <w:t>RNF 4</w:t>
      </w:r>
      <w:r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 la </w:t>
      </w:r>
      <w:r>
        <w:rPr>
          <w:sz w:val="28"/>
        </w:rPr>
        <w:t>matrícula</w:t>
      </w:r>
      <w:r w:rsidR="00826CCB" w:rsidRPr="0097060A">
        <w:rPr>
          <w:sz w:val="28"/>
        </w:rPr>
        <w:t xml:space="preserve"> con </w:t>
      </w:r>
      <w:r>
        <w:rPr>
          <w:sz w:val="28"/>
        </w:rPr>
        <w:t xml:space="preserve">las además antes de aceptar la </w:t>
      </w:r>
      <w:r w:rsidR="00826CCB" w:rsidRPr="0097060A">
        <w:rPr>
          <w:sz w:val="28"/>
        </w:rPr>
        <w:t xml:space="preserve">final. </w:t>
      </w:r>
    </w:p>
    <w:sectPr w:rsidR="004C686B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6CE" w:rsidRDefault="001716CE" w:rsidP="005566E9">
      <w:pPr>
        <w:spacing w:after="0" w:line="240" w:lineRule="auto"/>
      </w:pPr>
      <w:r>
        <w:separator/>
      </w:r>
    </w:p>
  </w:endnote>
  <w:endnote w:type="continuationSeparator" w:id="0">
    <w:p w:rsidR="001716CE" w:rsidRDefault="001716CE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D6F70" w:rsidRPr="003D6F70" w:rsidRDefault="003D6F70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:rsidR="003D6F70" w:rsidRDefault="003D6F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6CE" w:rsidRDefault="001716CE" w:rsidP="005566E9">
      <w:pPr>
        <w:spacing w:after="0" w:line="240" w:lineRule="auto"/>
      </w:pPr>
      <w:r>
        <w:separator/>
      </w:r>
    </w:p>
  </w:footnote>
  <w:footnote w:type="continuationSeparator" w:id="0">
    <w:p w:rsidR="001716CE" w:rsidRDefault="001716CE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6E9" w:rsidRDefault="005566E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85E3B79" wp14:editId="221C3A52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92338"/>
    <w:rsid w:val="000B46A6"/>
    <w:rsid w:val="001124A1"/>
    <w:rsid w:val="00113581"/>
    <w:rsid w:val="001279F8"/>
    <w:rsid w:val="00130823"/>
    <w:rsid w:val="001425AF"/>
    <w:rsid w:val="00154E42"/>
    <w:rsid w:val="00166C08"/>
    <w:rsid w:val="001716CE"/>
    <w:rsid w:val="001B4C0E"/>
    <w:rsid w:val="001D3A27"/>
    <w:rsid w:val="00292AAD"/>
    <w:rsid w:val="002F062D"/>
    <w:rsid w:val="0034031F"/>
    <w:rsid w:val="00351CE5"/>
    <w:rsid w:val="00382C21"/>
    <w:rsid w:val="003A6035"/>
    <w:rsid w:val="003B144F"/>
    <w:rsid w:val="003D6F70"/>
    <w:rsid w:val="003F3649"/>
    <w:rsid w:val="003F4C0E"/>
    <w:rsid w:val="00490FBB"/>
    <w:rsid w:val="0049124A"/>
    <w:rsid w:val="004A01BD"/>
    <w:rsid w:val="004A280E"/>
    <w:rsid w:val="004C686B"/>
    <w:rsid w:val="004D7CE7"/>
    <w:rsid w:val="00515451"/>
    <w:rsid w:val="005566E9"/>
    <w:rsid w:val="005610F5"/>
    <w:rsid w:val="005D6FE0"/>
    <w:rsid w:val="00681570"/>
    <w:rsid w:val="006B53D6"/>
    <w:rsid w:val="006F4A33"/>
    <w:rsid w:val="00771E4A"/>
    <w:rsid w:val="007D6A64"/>
    <w:rsid w:val="00826CCB"/>
    <w:rsid w:val="0082708E"/>
    <w:rsid w:val="00871F65"/>
    <w:rsid w:val="008829E4"/>
    <w:rsid w:val="00885105"/>
    <w:rsid w:val="008D772C"/>
    <w:rsid w:val="00933A92"/>
    <w:rsid w:val="00941391"/>
    <w:rsid w:val="0097060A"/>
    <w:rsid w:val="009F0FAA"/>
    <w:rsid w:val="00A001C0"/>
    <w:rsid w:val="00A235E0"/>
    <w:rsid w:val="00A47A51"/>
    <w:rsid w:val="00A934B8"/>
    <w:rsid w:val="00AA40A0"/>
    <w:rsid w:val="00AD3FB1"/>
    <w:rsid w:val="00AD5432"/>
    <w:rsid w:val="00AE3B76"/>
    <w:rsid w:val="00B301F9"/>
    <w:rsid w:val="00B600E0"/>
    <w:rsid w:val="00B721D6"/>
    <w:rsid w:val="00B83485"/>
    <w:rsid w:val="00B86DE6"/>
    <w:rsid w:val="00BA1F4C"/>
    <w:rsid w:val="00BC3DEC"/>
    <w:rsid w:val="00C04299"/>
    <w:rsid w:val="00C06F53"/>
    <w:rsid w:val="00C80A0A"/>
    <w:rsid w:val="00CA0FA4"/>
    <w:rsid w:val="00CB22BC"/>
    <w:rsid w:val="00CC6CB8"/>
    <w:rsid w:val="00CE4BB8"/>
    <w:rsid w:val="00CE588C"/>
    <w:rsid w:val="00CE700F"/>
    <w:rsid w:val="00CF54E8"/>
    <w:rsid w:val="00D237C6"/>
    <w:rsid w:val="00D4394F"/>
    <w:rsid w:val="00D53A11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34A05"/>
    <w:rsid w:val="00E67F0A"/>
    <w:rsid w:val="00E7031F"/>
    <w:rsid w:val="00EB0551"/>
    <w:rsid w:val="00EE2FFE"/>
    <w:rsid w:val="00F14623"/>
    <w:rsid w:val="00F56709"/>
    <w:rsid w:val="00FA6BD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BDAE4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1F4F7-76D8-4C3C-B32E-F22A4FF2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11</cp:revision>
  <dcterms:created xsi:type="dcterms:W3CDTF">2018-08-21T05:48:00Z</dcterms:created>
  <dcterms:modified xsi:type="dcterms:W3CDTF">2018-09-03T05:18:00Z</dcterms:modified>
</cp:coreProperties>
</file>